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E949E" w14:textId="77777777" w:rsidR="00D174FE" w:rsidRDefault="00A23748">
      <w:r>
        <w:t xml:space="preserve">Table </w:t>
      </w:r>
      <w:proofErr w:type="gramStart"/>
      <w:r>
        <w:t>1  Ecosystems</w:t>
      </w:r>
      <w:proofErr w:type="gramEnd"/>
      <w:r>
        <w:t>, prey species, and food web models used</w:t>
      </w:r>
    </w:p>
    <w:tbl>
      <w:tblPr>
        <w:tblStyle w:val="TableGrid"/>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698"/>
        <w:gridCol w:w="2962"/>
        <w:gridCol w:w="2062"/>
      </w:tblGrid>
      <w:tr w:rsidR="000304AD" w14:paraId="22AD2491" w14:textId="77777777" w:rsidTr="00D332B1">
        <w:trPr>
          <w:trHeight w:val="323"/>
        </w:trPr>
        <w:tc>
          <w:tcPr>
            <w:tcW w:w="2538" w:type="dxa"/>
            <w:tcBorders>
              <w:top w:val="single" w:sz="4" w:space="0" w:color="auto"/>
              <w:bottom w:val="single" w:sz="4" w:space="0" w:color="auto"/>
            </w:tcBorders>
          </w:tcPr>
          <w:p w14:paraId="34581F2E" w14:textId="77777777" w:rsidR="000304AD" w:rsidRPr="00D332B1" w:rsidRDefault="000304AD">
            <w:pPr>
              <w:rPr>
                <w:b/>
              </w:rPr>
            </w:pPr>
            <w:r w:rsidRPr="00D332B1">
              <w:rPr>
                <w:b/>
              </w:rPr>
              <w:t>Ecosystem</w:t>
            </w:r>
          </w:p>
        </w:tc>
        <w:tc>
          <w:tcPr>
            <w:tcW w:w="1698" w:type="dxa"/>
            <w:tcBorders>
              <w:top w:val="single" w:sz="4" w:space="0" w:color="auto"/>
              <w:bottom w:val="single" w:sz="4" w:space="0" w:color="auto"/>
            </w:tcBorders>
          </w:tcPr>
          <w:p w14:paraId="33B100E0" w14:textId="74EA98E6" w:rsidR="000304AD" w:rsidRPr="00D332B1" w:rsidRDefault="000304AD" w:rsidP="00A23748">
            <w:pPr>
              <w:rPr>
                <w:b/>
              </w:rPr>
            </w:pPr>
            <w:r w:rsidRPr="00D332B1">
              <w:rPr>
                <w:b/>
              </w:rPr>
              <w:t>Region code</w:t>
            </w:r>
          </w:p>
        </w:tc>
        <w:tc>
          <w:tcPr>
            <w:tcW w:w="2962" w:type="dxa"/>
            <w:tcBorders>
              <w:top w:val="single" w:sz="4" w:space="0" w:color="auto"/>
              <w:bottom w:val="single" w:sz="4" w:space="0" w:color="auto"/>
            </w:tcBorders>
          </w:tcPr>
          <w:p w14:paraId="3E39C6F5" w14:textId="43176E2D" w:rsidR="000304AD" w:rsidRPr="00D332B1" w:rsidRDefault="000304AD">
            <w:pPr>
              <w:rPr>
                <w:b/>
              </w:rPr>
            </w:pPr>
            <w:r w:rsidRPr="00D332B1">
              <w:rPr>
                <w:b/>
              </w:rPr>
              <w:t>Prey functional groups</w:t>
            </w:r>
          </w:p>
        </w:tc>
        <w:tc>
          <w:tcPr>
            <w:tcW w:w="2062" w:type="dxa"/>
            <w:tcBorders>
              <w:top w:val="single" w:sz="4" w:space="0" w:color="auto"/>
              <w:bottom w:val="single" w:sz="4" w:space="0" w:color="auto"/>
            </w:tcBorders>
          </w:tcPr>
          <w:p w14:paraId="287B710F" w14:textId="77DB96EC" w:rsidR="000304AD" w:rsidRPr="00D332B1" w:rsidRDefault="000304AD">
            <w:pPr>
              <w:rPr>
                <w:b/>
              </w:rPr>
            </w:pPr>
            <w:r w:rsidRPr="00D332B1">
              <w:rPr>
                <w:b/>
              </w:rPr>
              <w:t>Food web model</w:t>
            </w:r>
          </w:p>
        </w:tc>
      </w:tr>
      <w:tr w:rsidR="000304AD" w14:paraId="35BC48B0" w14:textId="77777777" w:rsidTr="00D332B1">
        <w:tc>
          <w:tcPr>
            <w:tcW w:w="2538" w:type="dxa"/>
            <w:tcBorders>
              <w:top w:val="single" w:sz="4" w:space="0" w:color="auto"/>
            </w:tcBorders>
          </w:tcPr>
          <w:p w14:paraId="7C914BB6" w14:textId="23315428" w:rsidR="000304AD" w:rsidRDefault="000304AD">
            <w:r>
              <w:t>North Sea</w:t>
            </w:r>
          </w:p>
        </w:tc>
        <w:tc>
          <w:tcPr>
            <w:tcW w:w="1698" w:type="dxa"/>
            <w:tcBorders>
              <w:top w:val="single" w:sz="4" w:space="0" w:color="auto"/>
            </w:tcBorders>
          </w:tcPr>
          <w:p w14:paraId="6D12913B" w14:textId="66F8A69D" w:rsidR="000304AD" w:rsidRDefault="000304AD" w:rsidP="00A23748">
            <w:r>
              <w:t>NORT</w:t>
            </w:r>
          </w:p>
        </w:tc>
        <w:tc>
          <w:tcPr>
            <w:tcW w:w="2962" w:type="dxa"/>
            <w:tcBorders>
              <w:top w:val="single" w:sz="4" w:space="0" w:color="auto"/>
            </w:tcBorders>
          </w:tcPr>
          <w:p w14:paraId="13B17ACD" w14:textId="710C7465" w:rsidR="000304AD" w:rsidRDefault="000304AD" w:rsidP="002721E8">
            <w:r>
              <w:t xml:space="preserve">Atlantic herring, Lesser </w:t>
            </w:r>
            <w:proofErr w:type="spellStart"/>
            <w:r>
              <w:t>sandeel</w:t>
            </w:r>
            <w:proofErr w:type="spellEnd"/>
            <w:r>
              <w:t>, Norway pout, Common sole, Whiting</w:t>
            </w:r>
          </w:p>
        </w:tc>
        <w:tc>
          <w:tcPr>
            <w:tcW w:w="2062" w:type="dxa"/>
            <w:tcBorders>
              <w:top w:val="single" w:sz="4" w:space="0" w:color="auto"/>
            </w:tcBorders>
          </w:tcPr>
          <w:p w14:paraId="7C5A780B" w14:textId="44CEBC24" w:rsidR="000304AD" w:rsidRDefault="00F106CD" w:rsidP="002721E8">
            <w:r>
              <w:fldChar w:fldCharType="begin"/>
            </w:r>
            <w:r w:rsidR="00946D8C">
              <w:instrText xml:space="preserve"> ADDIN ZOTERO_ITEM CSL_CITATION {"citationID":"SURy4H8N","properties":{"formattedCitation":"(Mackinson and Daskalov, 2007)","plainCitation":"(Mackinson and Daskalov, 2007)"},"citationItems":[{"id":1488,"uris":["http://zotero.org/users/783258/items/KA9DG5VM"],"uri":["http://zotero.org/users/783258/items/KA9DG5VM"],"itemData":{"id":1488,"type":"article-journal","title":"An ecosystem model of the North Sea to support an ecosystem approach to fisheries management: description and parameterisation","container-title":"Sci. Ser. Tech Rep., Cefas Lowestoft","page":"196pp","volume":"142","source":"Google Scholar","shortTitle":"An ecosystem model of the North Sea to support an ecosystem approach to fisheries management","author":[{"family":"Mackinson","given":"S."},{"family":"Daskalov","given":"G."}],"issued":{"date-parts":[["2007"]]}}}],"schema":"https://github.com/citation-style-language/schema/raw/master/csl-citation.json"} </w:instrText>
            </w:r>
            <w:r>
              <w:fldChar w:fldCharType="separate"/>
            </w:r>
            <w:r w:rsidR="00946D8C">
              <w:rPr>
                <w:noProof/>
              </w:rPr>
              <w:t>(Mackinson and Daskalov, 2007)</w:t>
            </w:r>
            <w:r>
              <w:fldChar w:fldCharType="end"/>
            </w:r>
          </w:p>
        </w:tc>
      </w:tr>
      <w:tr w:rsidR="000304AD" w14:paraId="072BB333" w14:textId="77777777" w:rsidTr="00D332B1">
        <w:tc>
          <w:tcPr>
            <w:tcW w:w="2538" w:type="dxa"/>
          </w:tcPr>
          <w:p w14:paraId="133D6A2C" w14:textId="700CCBF1" w:rsidR="000304AD" w:rsidRDefault="000304AD">
            <w:r>
              <w:t>Barents Sea</w:t>
            </w:r>
          </w:p>
        </w:tc>
        <w:tc>
          <w:tcPr>
            <w:tcW w:w="1698" w:type="dxa"/>
          </w:tcPr>
          <w:p w14:paraId="361ED27B" w14:textId="6C1CC700" w:rsidR="000304AD" w:rsidRDefault="000304AD" w:rsidP="00A23748">
            <w:r>
              <w:t>BS</w:t>
            </w:r>
          </w:p>
        </w:tc>
        <w:tc>
          <w:tcPr>
            <w:tcW w:w="2962" w:type="dxa"/>
          </w:tcPr>
          <w:p w14:paraId="6E6F2E84" w14:textId="05DA4360" w:rsidR="000304AD" w:rsidRDefault="000304AD">
            <w:r>
              <w:t>Atlantic herring, Capelin</w:t>
            </w:r>
          </w:p>
        </w:tc>
        <w:tc>
          <w:tcPr>
            <w:tcW w:w="2062" w:type="dxa"/>
          </w:tcPr>
          <w:p w14:paraId="577D90E0" w14:textId="1AC0B868" w:rsidR="000304AD" w:rsidRDefault="000304AD">
            <w:r>
              <w:fldChar w:fldCharType="begin"/>
            </w:r>
            <w:r>
              <w:instrText xml:space="preserve"> ADDIN ZOTERO_ITEM CSL_CITATION {"citationID":"10diphgbj7","properties":{"formattedCitation":"{\\rtf (Blanchard {\\i{}et al.}, 2002)}","plainCitation":"(Blanchard et al., 2002)"},"citationItems":[{"id":1269,"uris":["http://zotero.org/users/783258/items/IZ8JBUBD"],"uri":["http://zotero.org/users/783258/items/IZ8JBUBD"],"itemData":{"id":1269,"type":"book","title":"Exploring Marine Mammal-fishery Interactions Using'Ecopath with Ecosim': Modelling the Barents Sea Ecosystem","publisher":"Ministry of Agriculture, Fisheries and Food, Centre for Environment, Fisheries and Aquaculture Science","source":"Google Scholar","shortTitle":"Exploring Marine Mammal-fishery Interactions Using'Ecopath with Ecosim'","author":[{"family":"Blanchard","given":"J. L."},{"family":"Pinnegar","given":"J. K."},{"family":"Mackinson","given":"S."}],"issued":{"date-parts":[["2002"]]}}}],"schema":"https://github.com/citation-style-language/schema/raw/master/csl-citation.json"} </w:instrText>
            </w:r>
            <w:r>
              <w:fldChar w:fldCharType="separate"/>
            </w:r>
            <w:r w:rsidRPr="002721E8">
              <w:rPr>
                <w:rFonts w:ascii="Cambria"/>
              </w:rPr>
              <w:t xml:space="preserve">(Blanchard </w:t>
            </w:r>
            <w:r w:rsidRPr="002721E8">
              <w:rPr>
                <w:rFonts w:ascii="Cambria"/>
                <w:i/>
                <w:iCs/>
              </w:rPr>
              <w:t>et al.</w:t>
            </w:r>
            <w:r w:rsidRPr="002721E8">
              <w:rPr>
                <w:rFonts w:ascii="Cambria"/>
              </w:rPr>
              <w:t>, 2002)</w:t>
            </w:r>
            <w:r>
              <w:fldChar w:fldCharType="end"/>
            </w:r>
          </w:p>
        </w:tc>
      </w:tr>
      <w:tr w:rsidR="000304AD" w14:paraId="7881431D" w14:textId="77777777" w:rsidTr="00D332B1">
        <w:tc>
          <w:tcPr>
            <w:tcW w:w="2538" w:type="dxa"/>
          </w:tcPr>
          <w:p w14:paraId="32866C7E" w14:textId="18C231E8" w:rsidR="000304AD" w:rsidRDefault="000304AD">
            <w:r>
              <w:t>Baltic Sea</w:t>
            </w:r>
          </w:p>
        </w:tc>
        <w:tc>
          <w:tcPr>
            <w:tcW w:w="1698" w:type="dxa"/>
          </w:tcPr>
          <w:p w14:paraId="69FCE3C1" w14:textId="270B2F68" w:rsidR="000304AD" w:rsidRDefault="000304AD" w:rsidP="00A23748">
            <w:r>
              <w:t>BALT</w:t>
            </w:r>
          </w:p>
        </w:tc>
        <w:tc>
          <w:tcPr>
            <w:tcW w:w="2962" w:type="dxa"/>
          </w:tcPr>
          <w:p w14:paraId="6F909A6A" w14:textId="215776F2" w:rsidR="000304AD" w:rsidRDefault="000304AD">
            <w:r>
              <w:t>Atlantic herring, Sprat</w:t>
            </w:r>
          </w:p>
        </w:tc>
        <w:tc>
          <w:tcPr>
            <w:tcW w:w="2062" w:type="dxa"/>
          </w:tcPr>
          <w:p w14:paraId="25BA55FB" w14:textId="3A587BC2" w:rsidR="000304AD" w:rsidRDefault="000304AD">
            <w:r>
              <w:fldChar w:fldCharType="begin"/>
            </w:r>
            <w:r>
              <w:instrText xml:space="preserve"> ADDIN ZOTERO_ITEM CSL_CITATION {"citationID":"1vth3tm1ki","properties":{"formattedCitation":"{\\rtf (Harvey {\\i{}et al.}, 2003)}","plainCitation":"(Harvey et al., 2003)"},"citationItems":[{"id":196,"uris":["http://zotero.org/users/783258/items/T257TUAG"],"uri":["http://zotero.org/users/783258/items/T257TUAG"],"itemData":{"id":196,"type":"article-journal","title":"An ecosystem model of food web and fisheries interactions in the Baltic Sea","container-title":"ICES Journal of Marine Science: Journal du Conseil","page":"939–950","volume":"60","issue":"5","source":"Google Scholar","author":[{"family":"Harvey","given":"Chris J."},{"family":"Cox","given":"Sean P."},{"family":"Essington","given":"Timothy E."},{"family":"Hansson","given":"Sture"},{"family":"Kitchell","given":"James F."}],"issued":{"date-parts":[["2003"]]}}}],"schema":"https://github.com/citation-style-language/schema/raw/master/csl-citation.json"} </w:instrText>
            </w:r>
            <w:r>
              <w:fldChar w:fldCharType="separate"/>
            </w:r>
            <w:r w:rsidRPr="001562C4">
              <w:rPr>
                <w:rFonts w:ascii="Cambria"/>
              </w:rPr>
              <w:t xml:space="preserve">(Harvey </w:t>
            </w:r>
            <w:r w:rsidRPr="001562C4">
              <w:rPr>
                <w:rFonts w:ascii="Cambria"/>
                <w:i/>
                <w:iCs/>
              </w:rPr>
              <w:t>et al.</w:t>
            </w:r>
            <w:r w:rsidRPr="001562C4">
              <w:rPr>
                <w:rFonts w:ascii="Cambria"/>
              </w:rPr>
              <w:t>, 2003)</w:t>
            </w:r>
            <w:r>
              <w:fldChar w:fldCharType="end"/>
            </w:r>
          </w:p>
        </w:tc>
      </w:tr>
      <w:tr w:rsidR="000304AD" w14:paraId="1EE0CF0A" w14:textId="77777777" w:rsidTr="00D332B1">
        <w:tc>
          <w:tcPr>
            <w:tcW w:w="2538" w:type="dxa"/>
          </w:tcPr>
          <w:p w14:paraId="5FAC3FF0" w14:textId="42BC1500" w:rsidR="000304AD" w:rsidRDefault="000304AD">
            <w:r>
              <w:t>Western Scotian Shelf</w:t>
            </w:r>
          </w:p>
        </w:tc>
        <w:tc>
          <w:tcPr>
            <w:tcW w:w="1698" w:type="dxa"/>
          </w:tcPr>
          <w:p w14:paraId="6E1DCCFA" w14:textId="23F88745" w:rsidR="000304AD" w:rsidRDefault="000304AD" w:rsidP="00AB58FE">
            <w:r>
              <w:t>WSS</w:t>
            </w:r>
          </w:p>
        </w:tc>
        <w:tc>
          <w:tcPr>
            <w:tcW w:w="2962" w:type="dxa"/>
          </w:tcPr>
          <w:p w14:paraId="1B836E55" w14:textId="0A8FCC8C" w:rsidR="000304AD" w:rsidRDefault="000304AD">
            <w:r>
              <w:t xml:space="preserve">Atlantic herring, Other </w:t>
            </w:r>
            <w:proofErr w:type="spellStart"/>
            <w:r>
              <w:t>pelagics</w:t>
            </w:r>
            <w:proofErr w:type="spellEnd"/>
          </w:p>
        </w:tc>
        <w:tc>
          <w:tcPr>
            <w:tcW w:w="2062" w:type="dxa"/>
          </w:tcPr>
          <w:p w14:paraId="084D7727" w14:textId="258C897E" w:rsidR="000304AD" w:rsidRDefault="000304AD">
            <w:r>
              <w:fldChar w:fldCharType="begin"/>
            </w:r>
            <w:r>
              <w:instrText xml:space="preserve"> ADDIN ZOTERO_ITEM CSL_CITATION {"citationID":"9b50gp0gg","properties":{"formattedCitation":"{\\rtf (Ara\\uc0\\u250{}jo {\\i{}et al.}, 2011)}","plainCitation":"(Araújo et al., 2011)"},"citationItems":[{"id":1261,"uris":["http://zotero.org/users/783258/items/B6G78E37"],"uri":["http://zotero.org/users/783258/items/B6G78E37"],"itemData":{"id":1261,"type":"book","title":"Description of three Ecopath with Ecosim ecosystem models developed for the Bay of Fundy, Western Scotian Shelf and NAFO Division 4X","publisher":"Population Ecology Division, Fisheries and Oceans Canada, Bedford Institute of Oceanography","source":"Google Scholar","author":[{"family":"Araújo","given":"J. N."},{"family":"Bundy","given":"A."},{"family":"Fisheries","given":"Department","dropping-particle":"of"},{"family":"Oceans","given":"NS(Canada) Population Ecology Div"}],"issued":{"date-parts":[["2011"]]}}}],"schema":"https://github.com/citation-style-language/schema/raw/master/csl-citation.json"} </w:instrText>
            </w:r>
            <w:r>
              <w:fldChar w:fldCharType="separate"/>
            </w:r>
            <w:r w:rsidRPr="001562C4">
              <w:rPr>
                <w:rFonts w:ascii="Cambria"/>
              </w:rPr>
              <w:t xml:space="preserve">(Araújo </w:t>
            </w:r>
            <w:r w:rsidRPr="001562C4">
              <w:rPr>
                <w:rFonts w:ascii="Cambria"/>
                <w:i/>
                <w:iCs/>
              </w:rPr>
              <w:t>et al.</w:t>
            </w:r>
            <w:r w:rsidRPr="001562C4">
              <w:rPr>
                <w:rFonts w:ascii="Cambria"/>
              </w:rPr>
              <w:t>, 2011)</w:t>
            </w:r>
            <w:r>
              <w:fldChar w:fldCharType="end"/>
            </w:r>
          </w:p>
        </w:tc>
      </w:tr>
      <w:tr w:rsidR="000304AD" w14:paraId="4B4117BB" w14:textId="77777777" w:rsidTr="00D332B1">
        <w:tc>
          <w:tcPr>
            <w:tcW w:w="2538" w:type="dxa"/>
          </w:tcPr>
          <w:p w14:paraId="31736B21" w14:textId="43B9D616" w:rsidR="000304AD" w:rsidRDefault="000304AD">
            <w:r>
              <w:t>Eastern Scotian Shelf</w:t>
            </w:r>
          </w:p>
        </w:tc>
        <w:tc>
          <w:tcPr>
            <w:tcW w:w="1698" w:type="dxa"/>
          </w:tcPr>
          <w:p w14:paraId="33E1A92E" w14:textId="106A188B" w:rsidR="000304AD" w:rsidRDefault="000304AD" w:rsidP="00A23748">
            <w:r>
              <w:t>ESS</w:t>
            </w:r>
          </w:p>
        </w:tc>
        <w:tc>
          <w:tcPr>
            <w:tcW w:w="2962" w:type="dxa"/>
          </w:tcPr>
          <w:p w14:paraId="710E83D2" w14:textId="49A6C850" w:rsidR="000304AD" w:rsidRDefault="000304AD">
            <w:r>
              <w:t xml:space="preserve">Northern sand lance, small </w:t>
            </w:r>
            <w:proofErr w:type="spellStart"/>
            <w:r>
              <w:t>pelagics</w:t>
            </w:r>
            <w:proofErr w:type="spellEnd"/>
          </w:p>
        </w:tc>
        <w:tc>
          <w:tcPr>
            <w:tcW w:w="2062" w:type="dxa"/>
          </w:tcPr>
          <w:p w14:paraId="73241B88" w14:textId="1C2C7844" w:rsidR="000304AD" w:rsidRDefault="000304AD">
            <w:r>
              <w:fldChar w:fldCharType="begin"/>
            </w:r>
            <w:r>
              <w:instrText xml:space="preserve"> ADDIN ZOTERO_ITEM CSL_CITATION {"citationID":"b9gsbtdob","properties":{"formattedCitation":"(Bundy, 2004)","plainCitation":"(Bundy, 2004)"},"citationItems":[{"id":1263,"uris":["http://zotero.org/users/783258/items/ITFZBGU8"],"uri":["http://zotero.org/users/783258/items/ITFZBGU8"],"itemData":{"id":1263,"type":"book","title":"Mass balance models of the eastern Scotian Shelf before and after the cod collapse and other ecosystem changes","publisher":"Department of Fisheries and Oceans","source":"Google Scholar","author":[{"family":"Bundy","given":"Alida"}],"issued":{"date-parts":[["2004"]]}}}],"schema":"https://github.com/citation-style-language/schema/raw/master/csl-citation.json"} </w:instrText>
            </w:r>
            <w:r>
              <w:fldChar w:fldCharType="separate"/>
            </w:r>
            <w:r>
              <w:rPr>
                <w:noProof/>
              </w:rPr>
              <w:t>(Bundy, 2004)</w:t>
            </w:r>
            <w:r>
              <w:fldChar w:fldCharType="end"/>
            </w:r>
          </w:p>
        </w:tc>
      </w:tr>
      <w:tr w:rsidR="000304AD" w14:paraId="3750C3C1" w14:textId="77777777" w:rsidTr="00D332B1">
        <w:tc>
          <w:tcPr>
            <w:tcW w:w="2538" w:type="dxa"/>
          </w:tcPr>
          <w:p w14:paraId="1B384D5B" w14:textId="60F062B8" w:rsidR="000304AD" w:rsidRDefault="000304AD">
            <w:r>
              <w:t>Gulf of Maine</w:t>
            </w:r>
          </w:p>
        </w:tc>
        <w:tc>
          <w:tcPr>
            <w:tcW w:w="1698" w:type="dxa"/>
          </w:tcPr>
          <w:p w14:paraId="59FC6F87" w14:textId="513C41FF" w:rsidR="000304AD" w:rsidRDefault="000304AD" w:rsidP="00A23748">
            <w:proofErr w:type="spellStart"/>
            <w:r>
              <w:t>GoM</w:t>
            </w:r>
            <w:proofErr w:type="spellEnd"/>
          </w:p>
        </w:tc>
        <w:tc>
          <w:tcPr>
            <w:tcW w:w="2962" w:type="dxa"/>
          </w:tcPr>
          <w:p w14:paraId="484233D7" w14:textId="1E5F7A6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444F7538" w14:textId="54E3F531" w:rsidR="000304AD" w:rsidRDefault="000304AD">
            <w:r>
              <w:fldChar w:fldCharType="begin"/>
            </w:r>
            <w:r>
              <w:instrText xml:space="preserve"> ADDIN ZOTERO_ITEM CSL_CITATION {"citationID":"2h0dvq2jf0","properties":{"formattedCitation":"{\\rtf (Link {\\i{}et al.}, 2006)}","plainCitation":"(Link et al., 2006)"},"citationItems":[{"id":757,"uris":["http://zotero.org/users/783258/items/6R7BC2HM"],"uri":["http://zotero.org/users/783258/items/6R7BC2HM"],"itemData":{"id":757,"type":"article-journal","title":"Documentation for the energy modeling and analysis exercise (EMAX)","container-title":"Northeast Fisheries Science Center Reference Document","page":"166","volume":"6","issue":"15","source":"Google Scholar","author":[{"family":"Link","given":"Jason S."},{"family":"Griswold","given":"Carolyn A."},{"family":"Methratta","given":"E. M."},{"family":"Gunnard","given":"Jessie"}],"issued":{"date-parts":[["2006"]]}}}],"schema":"https://github.com/citation-style-language/schema/raw/master/csl-citation.json"} </w:instrText>
            </w:r>
            <w:r>
              <w:fldChar w:fldCharType="separate"/>
            </w:r>
            <w:r w:rsidRPr="002721E8">
              <w:rPr>
                <w:rFonts w:ascii="Cambria"/>
              </w:rPr>
              <w:t xml:space="preserve">(Link </w:t>
            </w:r>
            <w:r w:rsidRPr="002721E8">
              <w:rPr>
                <w:rFonts w:ascii="Cambria"/>
                <w:i/>
                <w:iCs/>
              </w:rPr>
              <w:t>et al.</w:t>
            </w:r>
            <w:r w:rsidRPr="002721E8">
              <w:rPr>
                <w:rFonts w:ascii="Cambria"/>
              </w:rPr>
              <w:t>, 2006)</w:t>
            </w:r>
            <w:r>
              <w:fldChar w:fldCharType="end"/>
            </w:r>
          </w:p>
        </w:tc>
      </w:tr>
      <w:tr w:rsidR="000304AD" w14:paraId="5FE4FDB3" w14:textId="77777777" w:rsidTr="00D332B1">
        <w:tc>
          <w:tcPr>
            <w:tcW w:w="2538" w:type="dxa"/>
          </w:tcPr>
          <w:p w14:paraId="67609987" w14:textId="6D3FBE09" w:rsidR="000304AD" w:rsidRDefault="000304AD">
            <w:r>
              <w:t>Georges Bank</w:t>
            </w:r>
          </w:p>
        </w:tc>
        <w:tc>
          <w:tcPr>
            <w:tcW w:w="1698" w:type="dxa"/>
          </w:tcPr>
          <w:p w14:paraId="7FEEBB7D" w14:textId="0FBCA1A4" w:rsidR="000304AD" w:rsidRDefault="000304AD" w:rsidP="00A23748">
            <w:r>
              <w:t>GB</w:t>
            </w:r>
          </w:p>
        </w:tc>
        <w:tc>
          <w:tcPr>
            <w:tcW w:w="2962" w:type="dxa"/>
          </w:tcPr>
          <w:p w14:paraId="51F401E4" w14:textId="4FE7BD5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049B9663" w14:textId="2ECB8D2F" w:rsidR="000304AD" w:rsidRDefault="003E1E00">
            <w:r>
              <w:fldChar w:fldCharType="begin"/>
            </w:r>
            <w:r>
              <w:instrText xml:space="preserve"> ADDIN ZOTERO_TEMP </w:instrText>
            </w:r>
            <w:r>
              <w:fldChar w:fldCharType="separate"/>
            </w:r>
            <w:r w:rsidR="000304AD" w:rsidRPr="00AB58FE">
              <w:rPr>
                <w:rFonts w:ascii="Cambria"/>
              </w:rPr>
              <w:t xml:space="preserve">(Link </w:t>
            </w:r>
            <w:r w:rsidR="000304AD" w:rsidRPr="00AB58FE">
              <w:rPr>
                <w:rFonts w:ascii="Cambria"/>
                <w:i/>
                <w:iCs/>
              </w:rPr>
              <w:t>et al.</w:t>
            </w:r>
            <w:r w:rsidR="000304AD" w:rsidRPr="00AB58FE">
              <w:rPr>
                <w:rFonts w:ascii="Cambria"/>
              </w:rPr>
              <w:t>, 2006)</w:t>
            </w:r>
            <w:r>
              <w:rPr>
                <w:rFonts w:ascii="Cambria"/>
              </w:rPr>
              <w:fldChar w:fldCharType="end"/>
            </w:r>
          </w:p>
        </w:tc>
      </w:tr>
      <w:tr w:rsidR="000304AD" w14:paraId="71435AED" w14:textId="77777777" w:rsidTr="00D332B1">
        <w:tc>
          <w:tcPr>
            <w:tcW w:w="2538" w:type="dxa"/>
          </w:tcPr>
          <w:p w14:paraId="6EE59C88" w14:textId="38840CD9" w:rsidR="000304AD" w:rsidRDefault="000304AD">
            <w:r>
              <w:t>Hecate Strait</w:t>
            </w:r>
          </w:p>
        </w:tc>
        <w:tc>
          <w:tcPr>
            <w:tcW w:w="1698" w:type="dxa"/>
          </w:tcPr>
          <w:p w14:paraId="79B30BCF" w14:textId="5291C76D" w:rsidR="000304AD" w:rsidRDefault="000304AD">
            <w:r>
              <w:t>HS</w:t>
            </w:r>
          </w:p>
        </w:tc>
        <w:tc>
          <w:tcPr>
            <w:tcW w:w="2962" w:type="dxa"/>
          </w:tcPr>
          <w:p w14:paraId="314D187E" w14:textId="0857E9CF" w:rsidR="000304AD" w:rsidRDefault="000304AD">
            <w:r>
              <w:t>Pacific herring, Flatfish</w:t>
            </w:r>
          </w:p>
        </w:tc>
        <w:tc>
          <w:tcPr>
            <w:tcW w:w="2062" w:type="dxa"/>
          </w:tcPr>
          <w:p w14:paraId="64D8EE85" w14:textId="18F95C0D" w:rsidR="000304AD" w:rsidRDefault="000304AD">
            <w:r>
              <w:fldChar w:fldCharType="begin"/>
            </w:r>
            <w:r>
              <w:instrText xml:space="preserve"> ADDIN ZOTERO_ITEM CSL_CITATION {"citationID":"q5n00he9a","properties":{"formattedCitation":"{\\rtf (Ainsworth {\\i{}et al.}, 2002)}","plainCitation":"(Ainsworth et al., 2002)"},"citationItems":[{"id":1267,"uris":["http://zotero.org/users/783258/items/G868HP6N"],"uri":["http://zotero.org/users/783258/items/G868HP6N"],"itemData":{"id":1267,"type":"article-journal","title":"Ecosystem models of Northern British Columbia for the time periods 2000, 1950, 1900 and 1750","source":"Google Scholar","author":[{"family":"Ainsworth","given":"Cameron"},{"family":"Heymans","given":"Johanna J. Sheila"},{"family":"Pitcher","given":"Tony"},{"family":"Vasconcellos","given":"Marcelo"}],"issued":{"date-parts":[["2002"]]}}}],"schema":"https://github.com/citation-style-language/schema/raw/master/csl-citation.json"} </w:instrText>
            </w:r>
            <w:r>
              <w:fldChar w:fldCharType="separate"/>
            </w:r>
            <w:r w:rsidRPr="002721E8">
              <w:rPr>
                <w:rFonts w:ascii="Cambria"/>
              </w:rPr>
              <w:t xml:space="preserve">(Ainsworth </w:t>
            </w:r>
            <w:r w:rsidRPr="002721E8">
              <w:rPr>
                <w:rFonts w:ascii="Cambria"/>
                <w:i/>
                <w:iCs/>
              </w:rPr>
              <w:t>et al.</w:t>
            </w:r>
            <w:r w:rsidRPr="002721E8">
              <w:rPr>
                <w:rFonts w:ascii="Cambria"/>
              </w:rPr>
              <w:t>, 2002)</w:t>
            </w:r>
            <w:r>
              <w:fldChar w:fldCharType="end"/>
            </w:r>
          </w:p>
        </w:tc>
      </w:tr>
      <w:tr w:rsidR="000304AD" w14:paraId="0D0C06FC" w14:textId="77777777" w:rsidTr="00D332B1">
        <w:tc>
          <w:tcPr>
            <w:tcW w:w="2538" w:type="dxa"/>
          </w:tcPr>
          <w:p w14:paraId="4004248B" w14:textId="3CEDA9D0" w:rsidR="000304AD" w:rsidRDefault="000304AD">
            <w:r>
              <w:t>Gulf of Alaska</w:t>
            </w:r>
          </w:p>
        </w:tc>
        <w:tc>
          <w:tcPr>
            <w:tcW w:w="1698" w:type="dxa"/>
          </w:tcPr>
          <w:p w14:paraId="79FAB871" w14:textId="3D9C78F0" w:rsidR="000304AD" w:rsidRDefault="000304AD">
            <w:proofErr w:type="spellStart"/>
            <w:r>
              <w:t>GoA</w:t>
            </w:r>
            <w:proofErr w:type="spellEnd"/>
          </w:p>
        </w:tc>
        <w:tc>
          <w:tcPr>
            <w:tcW w:w="2962" w:type="dxa"/>
          </w:tcPr>
          <w:p w14:paraId="33EF3CBC" w14:textId="2FB161F2" w:rsidR="000304AD" w:rsidRDefault="000304AD">
            <w:r>
              <w:t>Pacific herring, Walleye Pollock, Capelin</w:t>
            </w:r>
          </w:p>
        </w:tc>
        <w:tc>
          <w:tcPr>
            <w:tcW w:w="2062" w:type="dxa"/>
          </w:tcPr>
          <w:p w14:paraId="2282BFFD" w14:textId="75B17555" w:rsidR="000304AD" w:rsidRDefault="000304AD">
            <w:r>
              <w:fldChar w:fldCharType="begin"/>
            </w:r>
            <w:r>
              <w:instrText xml:space="preserve"> ADDIN ZOTERO_ITEM CSL_CITATION {"citationID":"1vmu8amkvs","properties":{"formattedCitation":"{\\rtf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r w:rsidR="000304AD" w14:paraId="68727CFE" w14:textId="77777777" w:rsidTr="00D332B1">
        <w:tc>
          <w:tcPr>
            <w:tcW w:w="2538" w:type="dxa"/>
            <w:tcBorders>
              <w:bottom w:val="single" w:sz="4" w:space="0" w:color="auto"/>
            </w:tcBorders>
          </w:tcPr>
          <w:p w14:paraId="21749C42" w14:textId="04986742" w:rsidR="000304AD" w:rsidRDefault="000304AD">
            <w:r>
              <w:t>Eastern Bering Sea</w:t>
            </w:r>
          </w:p>
        </w:tc>
        <w:tc>
          <w:tcPr>
            <w:tcW w:w="1698" w:type="dxa"/>
            <w:tcBorders>
              <w:bottom w:val="single" w:sz="4" w:space="0" w:color="auto"/>
            </w:tcBorders>
          </w:tcPr>
          <w:p w14:paraId="119B57FC" w14:textId="36D86EF2" w:rsidR="000304AD" w:rsidRDefault="000304AD" w:rsidP="00A410CE">
            <w:r>
              <w:t>EBS</w:t>
            </w:r>
          </w:p>
        </w:tc>
        <w:tc>
          <w:tcPr>
            <w:tcW w:w="2962" w:type="dxa"/>
            <w:tcBorders>
              <w:bottom w:val="single" w:sz="4" w:space="0" w:color="auto"/>
            </w:tcBorders>
          </w:tcPr>
          <w:p w14:paraId="373C3A34" w14:textId="43076026" w:rsidR="000304AD" w:rsidRDefault="000304AD">
            <w:r>
              <w:t>Pacific herring, Walleye pollock, Capelin, Yellowfin sole, Pacific sand lance</w:t>
            </w:r>
          </w:p>
        </w:tc>
        <w:tc>
          <w:tcPr>
            <w:tcW w:w="2062" w:type="dxa"/>
            <w:tcBorders>
              <w:bottom w:val="single" w:sz="4" w:space="0" w:color="auto"/>
            </w:tcBorders>
          </w:tcPr>
          <w:p w14:paraId="0F8B2761" w14:textId="7BF9BFB3" w:rsidR="000304AD" w:rsidRDefault="000304AD">
            <w:r>
              <w:fldChar w:fldCharType="begin"/>
            </w:r>
            <w:r>
              <w:instrText xml:space="preserve"> ADDIN ZOTERO_ITEM CSL_CITATION {"citationID":"117dcdke8o","properties":{"formattedCitation":"{\\rtf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bl>
    <w:p w14:paraId="5FAD6E0E" w14:textId="77777777" w:rsidR="00046919" w:rsidRDefault="00046919" w:rsidP="001578DE">
      <w:pPr>
        <w:pStyle w:val="Bibliography"/>
      </w:pPr>
    </w:p>
    <w:p w14:paraId="1B63E93A" w14:textId="77777777" w:rsidR="00046919" w:rsidRDefault="00046919" w:rsidP="001578DE">
      <w:pPr>
        <w:pStyle w:val="Bibliography"/>
      </w:pPr>
    </w:p>
    <w:p w14:paraId="62F71D40" w14:textId="77777777" w:rsidR="00046919" w:rsidRDefault="00046919" w:rsidP="001578DE">
      <w:pPr>
        <w:pStyle w:val="Bibliography"/>
      </w:pPr>
    </w:p>
    <w:p w14:paraId="0FD9F9A2" w14:textId="77777777" w:rsidR="00D332B1" w:rsidRDefault="00D332B1">
      <w:r>
        <w:br w:type="page"/>
      </w:r>
    </w:p>
    <w:p w14:paraId="01869078" w14:textId="5B50D368" w:rsidR="00BB6B35" w:rsidRDefault="00184C7D" w:rsidP="009639C6">
      <w:bookmarkStart w:id="0" w:name="_GoBack"/>
      <w:bookmarkEnd w:id="0"/>
      <w:r>
        <w:rPr>
          <w:noProof/>
        </w:rPr>
        <w:lastRenderedPageBreak/>
        <w:drawing>
          <wp:inline distT="0" distB="0" distL="0" distR="0" wp14:anchorId="2C3DAA83" wp14:editId="4EBC179F">
            <wp:extent cx="5486400" cy="3135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Chapter2:figs:vf-examples.pdf"/>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86400" cy="3135085"/>
                    </a:xfrm>
                    <a:prstGeom prst="rect">
                      <a:avLst/>
                    </a:prstGeom>
                    <a:noFill/>
                    <a:ln>
                      <a:noFill/>
                    </a:ln>
                  </pic:spPr>
                </pic:pic>
              </a:graphicData>
            </a:graphic>
          </wp:inline>
        </w:drawing>
      </w:r>
      <w:r w:rsidR="00046919">
        <w:t xml:space="preserve">Fig. </w:t>
      </w:r>
      <w:proofErr w:type="gramStart"/>
      <w:r w:rsidR="00046919">
        <w:t xml:space="preserve">1  </w:t>
      </w:r>
      <w:r w:rsidR="001712C0">
        <w:t>Schematic</w:t>
      </w:r>
      <w:proofErr w:type="gramEnd"/>
      <w:r w:rsidR="001712C0">
        <w:t xml:space="preserve"> showing how multiple time series of predator abundance (dotted lines)</w:t>
      </w:r>
      <w:r w:rsidR="00913D07">
        <w:t>, all with a mean of zero,</w:t>
      </w:r>
      <w:r w:rsidR="001712C0">
        <w:t xml:space="preserve"> sum together into a single predator index (thick </w:t>
      </w:r>
      <w:r w:rsidR="009A3084">
        <w:t xml:space="preserve">solid </w:t>
      </w:r>
      <w:r w:rsidR="001712C0">
        <w:t>line). Component species can be either synchronous (</w:t>
      </w:r>
      <w:r w:rsidR="004328B4">
        <w:t>resulting in</w:t>
      </w:r>
      <w:r w:rsidR="001712C0">
        <w:t xml:space="preserve"> black line</w:t>
      </w:r>
      <w:r w:rsidR="004328B4">
        <w:t>, most variable</w:t>
      </w:r>
      <w:r w:rsidR="001712C0">
        <w:t xml:space="preserve">), </w:t>
      </w:r>
      <w:r w:rsidR="00046919">
        <w:t>statistically independent</w:t>
      </w:r>
      <w:r w:rsidR="001712C0">
        <w:t xml:space="preserve"> (</w:t>
      </w:r>
      <w:r w:rsidR="004328B4">
        <w:t xml:space="preserve">resulting </w:t>
      </w:r>
      <w:r w:rsidR="001712C0">
        <w:t>dark gray line</w:t>
      </w:r>
      <w:r w:rsidR="004328B4">
        <w:t>, moderately variable</w:t>
      </w:r>
      <w:r w:rsidR="001712C0">
        <w:t>)</w:t>
      </w:r>
      <w:r w:rsidR="00046919">
        <w:t xml:space="preserve">, </w:t>
      </w:r>
      <w:r w:rsidR="001712C0">
        <w:t>or asynchronous (</w:t>
      </w:r>
      <w:r w:rsidR="004328B4">
        <w:t xml:space="preserve">resulting in </w:t>
      </w:r>
      <w:r w:rsidR="001712C0">
        <w:t>light gray line</w:t>
      </w:r>
      <w:r w:rsidR="004328B4">
        <w:t>, least variable</w:t>
      </w:r>
      <w:r w:rsidR="001712C0">
        <w:t xml:space="preserve">). The three different </w:t>
      </w:r>
      <w:r w:rsidR="004328B4">
        <w:t xml:space="preserve">cases </w:t>
      </w:r>
      <w:r w:rsidR="001712C0">
        <w:t xml:space="preserve">all have identical random generator seeds, and only differ in the </w:t>
      </w:r>
      <w:r w:rsidR="009A0691">
        <w:t>correlation structure of the component species</w:t>
      </w:r>
      <w:r w:rsidR="007F577C">
        <w:t>.</w:t>
      </w:r>
    </w:p>
    <w:p w14:paraId="567A2F04" w14:textId="2BCB0ABC" w:rsidR="00184C7D" w:rsidRDefault="00E145E9" w:rsidP="009639C6">
      <w:r>
        <w:rPr>
          <w:noProof/>
        </w:rPr>
        <w:lastRenderedPageBreak/>
        <w:drawing>
          <wp:inline distT="0" distB="0" distL="0" distR="0" wp14:anchorId="36DD3A88" wp14:editId="2DF504EF">
            <wp:extent cx="5486400" cy="5486400"/>
            <wp:effectExtent l="0" t="0" r="0" b="0"/>
            <wp:docPr id="8" name="Picture 8" descr="../figs/prop-quantifi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s/prop-quantified.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FEB031F" w14:textId="29879041" w:rsidR="005018EA" w:rsidRDefault="005018EA" w:rsidP="009639C6">
      <w:r>
        <w:t xml:space="preserve">Fig. </w:t>
      </w:r>
      <w:proofErr w:type="gramStart"/>
      <w:r>
        <w:t>2  Histogram</w:t>
      </w:r>
      <w:proofErr w:type="gramEnd"/>
      <w:r>
        <w:t xml:space="preserve"> of proportion of predation mortality in the mass balance model for which time series data were available</w:t>
      </w:r>
      <w:ins w:id="1" w:author="Trevor Branch" w:date="2016-09-09T12:11:00Z">
        <w:r w:rsidR="00B7537F">
          <w:t>.</w:t>
        </w:r>
      </w:ins>
    </w:p>
    <w:p w14:paraId="1A4B0966" w14:textId="78DD7230" w:rsidR="009D1810" w:rsidRPr="009D1810" w:rsidRDefault="00E145E9" w:rsidP="009639C6">
      <w:r>
        <w:rPr>
          <w:noProof/>
        </w:rPr>
        <w:lastRenderedPageBreak/>
        <w:drawing>
          <wp:inline distT="0" distB="0" distL="0" distR="0" wp14:anchorId="6C5BFB11" wp14:editId="602492BA">
            <wp:extent cx="5486400" cy="5486400"/>
            <wp:effectExtent l="0" t="0" r="0" b="0"/>
            <wp:docPr id="7" name="Picture 7" descr="../figs/pred-pro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pred-prop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1F3F17">
        <w:t xml:space="preserve">Fig. </w:t>
      </w:r>
      <w:proofErr w:type="gramStart"/>
      <w:r w:rsidR="001F3F17">
        <w:t>3</w:t>
      </w:r>
      <w:r w:rsidR="009D1810">
        <w:t xml:space="preserve"> </w:t>
      </w:r>
      <w:r w:rsidR="001F3F17">
        <w:t xml:space="preserve"> </w:t>
      </w:r>
      <w:r w:rsidR="00962329">
        <w:t>Histogram</w:t>
      </w:r>
      <w:proofErr w:type="gramEnd"/>
      <w:r w:rsidR="00962329">
        <w:t xml:space="preserve"> of proportion of predation mortality</w:t>
      </w:r>
      <w:r w:rsidR="009D1810">
        <w:t xml:space="preserve"> accounted for by the most </w:t>
      </w:r>
      <w:r w:rsidR="009A7589">
        <w:t>important</w:t>
      </w:r>
      <w:r w:rsidR="00962329">
        <w:t xml:space="preserve"> </w:t>
      </w:r>
      <w:r w:rsidR="00EC6635">
        <w:t xml:space="preserve">(dark gray) and </w:t>
      </w:r>
      <w:r w:rsidR="009A7589">
        <w:t>second-</w:t>
      </w:r>
      <w:r w:rsidR="009D1810">
        <w:t xml:space="preserve">most </w:t>
      </w:r>
      <w:r w:rsidR="009A7589">
        <w:t>important</w:t>
      </w:r>
      <w:r w:rsidR="009D1810">
        <w:t xml:space="preserve"> </w:t>
      </w:r>
      <w:r w:rsidR="00EC6635">
        <w:t xml:space="preserve">(light gray) </w:t>
      </w:r>
      <w:r w:rsidR="009D1810">
        <w:t>predator</w:t>
      </w:r>
      <w:r w:rsidR="00EC6635">
        <w:t>s</w:t>
      </w:r>
      <w:r w:rsidR="001161DC">
        <w:t xml:space="preserve"> based on static analysis</w:t>
      </w:r>
      <w:r w:rsidR="009D1810">
        <w:t>.</w:t>
      </w:r>
    </w:p>
    <w:p w14:paraId="7F8DF310" w14:textId="441634FE" w:rsidR="00740DDE" w:rsidRDefault="00EB7663" w:rsidP="009639C6">
      <w:pPr>
        <w:rPr>
          <w:noProof/>
        </w:rPr>
      </w:pPr>
      <w:r>
        <w:rPr>
          <w:noProof/>
        </w:rPr>
        <w:lastRenderedPageBreak/>
        <w:drawing>
          <wp:inline distT="0" distB="0" distL="0" distR="0" wp14:anchorId="79ACAA59" wp14:editId="5721BB2B">
            <wp:extent cx="5486400" cy="6692900"/>
            <wp:effectExtent l="0" t="0" r="0" b="12700"/>
            <wp:docPr id="2" name="Picture 2" descr="../figs/pred-indic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pred-indice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p>
    <w:p w14:paraId="2F1F632D" w14:textId="3E3482E2" w:rsidR="001C7867" w:rsidRPr="001C7867" w:rsidRDefault="00F0041A" w:rsidP="009639C6">
      <w:r>
        <w:t xml:space="preserve">Fig. </w:t>
      </w:r>
      <w:proofErr w:type="gramStart"/>
      <w:r w:rsidR="001F3F17">
        <w:t>4</w:t>
      </w:r>
      <w:r>
        <w:t xml:space="preserve">  </w:t>
      </w:r>
      <w:r w:rsidR="00456999">
        <w:t>Predator</w:t>
      </w:r>
      <w:proofErr w:type="gramEnd"/>
      <w:r w:rsidR="00456999">
        <w:t xml:space="preserve"> index for all prey species in all regions. Each color slice represents a different predator species. </w:t>
      </w:r>
      <w:r>
        <w:t>For simplicity, o</w:t>
      </w:r>
      <w:r w:rsidR="00456999">
        <w:t>nly the predator index of t</w:t>
      </w:r>
      <w:r>
        <w:t>he top ten predators is plotted</w:t>
      </w:r>
      <w:r w:rsidR="00456999">
        <w:t xml:space="preserve">. </w:t>
      </w:r>
      <w:r w:rsidR="00094F3F">
        <w:t>These species</w:t>
      </w:r>
      <w:r>
        <w:t xml:space="preserve"> makes up at least 9</w:t>
      </w:r>
      <w:r w:rsidR="00094F3F">
        <w:t>0</w:t>
      </w:r>
      <w:r>
        <w:t xml:space="preserve">% of the total index, and an average of 99%. </w:t>
      </w:r>
      <w:r w:rsidR="00456999">
        <w:t>See appendix for predator species labels.</w:t>
      </w:r>
    </w:p>
    <w:p w14:paraId="622C7290" w14:textId="77777777" w:rsidR="001C7867" w:rsidRDefault="001C7867" w:rsidP="009639C6">
      <w:pPr>
        <w:rPr>
          <w:b/>
        </w:rPr>
      </w:pPr>
    </w:p>
    <w:p w14:paraId="0EECE6CE" w14:textId="453B9CB3" w:rsidR="00626672" w:rsidRDefault="00626672" w:rsidP="009639C6">
      <w:pPr>
        <w:rPr>
          <w:b/>
        </w:rPr>
      </w:pPr>
    </w:p>
    <w:p w14:paraId="01AE193E" w14:textId="137282E9" w:rsidR="00BB6B35" w:rsidRDefault="00BB6B35" w:rsidP="009639C6"/>
    <w:p w14:paraId="6EA8D71B" w14:textId="79BF9D43" w:rsidR="007212A9" w:rsidRDefault="007212A9" w:rsidP="009639C6"/>
    <w:p w14:paraId="75E1EE30" w14:textId="647F9DE8" w:rsidR="00B379E1" w:rsidRPr="00697590" w:rsidRDefault="00B379E1" w:rsidP="009639C6">
      <w:pPr>
        <w:rPr>
          <w:vertAlign w:val="subscript"/>
        </w:rPr>
      </w:pPr>
    </w:p>
    <w:p w14:paraId="7104A1E9" w14:textId="77777777" w:rsidR="009E5A35" w:rsidRDefault="009E5A35" w:rsidP="009639C6">
      <w:r>
        <w:rPr>
          <w:noProof/>
        </w:rPr>
        <w:drawing>
          <wp:inline distT="0" distB="0" distL="0" distR="0" wp14:anchorId="493BB744" wp14:editId="0B93C073">
            <wp:extent cx="4319588" cy="6911340"/>
            <wp:effectExtent l="0" t="0" r="0" b="0"/>
            <wp:docPr id="9" name="Picture 9" descr="../figs/variance-fact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s/variance-factor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972" cy="6927954"/>
                    </a:xfrm>
                    <a:prstGeom prst="rect">
                      <a:avLst/>
                    </a:prstGeom>
                    <a:noFill/>
                    <a:ln>
                      <a:noFill/>
                    </a:ln>
                  </pic:spPr>
                </pic:pic>
              </a:graphicData>
            </a:graphic>
          </wp:inline>
        </w:drawing>
      </w:r>
    </w:p>
    <w:p w14:paraId="217BD843" w14:textId="25DE3A5C" w:rsidR="007F16F2" w:rsidRDefault="005F23B8" w:rsidP="009639C6">
      <w:r>
        <w:t xml:space="preserve">Fig. </w:t>
      </w:r>
      <w:proofErr w:type="gramStart"/>
      <w:r w:rsidR="001F3F17">
        <w:t>5</w:t>
      </w:r>
      <w:r w:rsidR="00626672" w:rsidRPr="009D1810">
        <w:t xml:space="preserve">  </w:t>
      </w:r>
      <w:r w:rsidR="00751542" w:rsidRPr="009D1810">
        <w:t>Variance</w:t>
      </w:r>
      <w:proofErr w:type="gramEnd"/>
      <w:r w:rsidR="00751542" w:rsidRPr="009D1810">
        <w:t xml:space="preserve"> </w:t>
      </w:r>
      <w:r w:rsidR="00D11376">
        <w:t>ratio</w:t>
      </w:r>
      <w:r w:rsidR="00751542" w:rsidRPr="009D1810">
        <w:t xml:space="preserve"> of predator index </w:t>
      </w:r>
      <w:r w:rsidR="007F16F2" w:rsidRPr="009D1810">
        <w:t>for (a) all predator species</w:t>
      </w:r>
      <w:r w:rsidR="007A3368">
        <w:t xml:space="preserve"> and</w:t>
      </w:r>
      <w:r w:rsidR="007F16F2" w:rsidRPr="009D1810">
        <w:t xml:space="preserve"> (b) the minimum </w:t>
      </w:r>
      <w:r w:rsidR="007F16F2">
        <w:t>number of species to account for 90% of the total</w:t>
      </w:r>
      <w:r w:rsidR="007A3368">
        <w:t xml:space="preserve"> </w:t>
      </w:r>
      <w:r w:rsidR="000111C4">
        <w:t xml:space="preserve">predator index </w:t>
      </w:r>
      <w:r w:rsidR="007A3368">
        <w:t>(i.e., core species only)</w:t>
      </w:r>
      <w:r w:rsidR="007F16F2">
        <w:t xml:space="preserve">, </w:t>
      </w:r>
      <w:r w:rsidR="00751542">
        <w:t>versus</w:t>
      </w:r>
      <w:r w:rsidR="000111C4">
        <w:t xml:space="preserve"> species richness</w:t>
      </w:r>
      <w:r w:rsidR="00751542">
        <w:t>.</w:t>
      </w:r>
      <w:r w:rsidR="007F16F2">
        <w:t xml:space="preserve"> </w:t>
      </w:r>
      <w:r w:rsidR="000E15AC">
        <w:t xml:space="preserve">Black horizontal line </w:t>
      </w:r>
      <w:r w:rsidR="00C51EBE">
        <w:t xml:space="preserve">is at </w:t>
      </w:r>
      <w:r w:rsidR="007F16F2">
        <w:t>1</w:t>
      </w:r>
      <w:r w:rsidR="00C51EBE">
        <w:t>. Red dashed line is best-</w:t>
      </w:r>
      <w:r w:rsidR="000E15AC">
        <w:t>fit linear model forced to go through (1,1).</w:t>
      </w:r>
      <w:r w:rsidR="00180FA1">
        <w:t xml:space="preserve"> Note</w:t>
      </w:r>
      <w:r w:rsidR="000E15AC">
        <w:t xml:space="preserve"> </w:t>
      </w:r>
      <w:r w:rsidR="00180FA1">
        <w:t>f</w:t>
      </w:r>
      <w:r w:rsidR="000E15AC">
        <w:t>our points are over-plotted in panel (b) at (1,1).</w:t>
      </w:r>
      <w:r w:rsidR="007F16F2">
        <w:t xml:space="preserve"> </w:t>
      </w:r>
      <w:r w:rsidR="007212A9">
        <w:t xml:space="preserve">Bars on the right-hand side are histograms </w:t>
      </w:r>
      <w:r w:rsidR="00232F8C">
        <w:t xml:space="preserve">aggregated </w:t>
      </w:r>
      <w:r w:rsidR="007212A9">
        <w:t>o</w:t>
      </w:r>
      <w:r w:rsidR="00AF769B">
        <w:t xml:space="preserve">ver species richness. </w:t>
      </w:r>
      <w:r w:rsidR="002B2D6C">
        <w:t>See table 1 for region codes</w:t>
      </w:r>
      <w:r w:rsidR="00982E33">
        <w:t>.</w:t>
      </w:r>
    </w:p>
    <w:p w14:paraId="3C96E85C" w14:textId="6B90AB69" w:rsidR="001D644F" w:rsidRPr="00FB1835" w:rsidRDefault="000F77F4" w:rsidP="009639C6">
      <w:r>
        <w:rPr>
          <w:noProof/>
        </w:rPr>
        <w:lastRenderedPageBreak/>
        <w:drawing>
          <wp:inline distT="0" distB="0" distL="0" distR="0" wp14:anchorId="56B59F9A" wp14:editId="51635A6B">
            <wp:extent cx="5486400" cy="4572000"/>
            <wp:effectExtent l="0" t="0" r="0" b="0"/>
            <wp:docPr id="1" name="Picture 1" descr="../figs/violin-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violin-plo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r w:rsidR="007F16F2" w:rsidRPr="00626672">
        <w:t xml:space="preserve"> </w:t>
      </w:r>
    </w:p>
    <w:p w14:paraId="78AC5E2F" w14:textId="795CDB67" w:rsidR="001D644F" w:rsidRPr="001D644F" w:rsidRDefault="001D644F" w:rsidP="009639C6">
      <w:r>
        <w:t xml:space="preserve">Fig. </w:t>
      </w:r>
      <w:proofErr w:type="gramStart"/>
      <w:r w:rsidR="001F3F17">
        <w:t>6</w:t>
      </w:r>
      <w:r>
        <w:t xml:space="preserve">  </w:t>
      </w:r>
      <w:r w:rsidR="00F52B4F">
        <w:t>Distribution</w:t>
      </w:r>
      <w:proofErr w:type="gramEnd"/>
      <w:r w:rsidR="00F52B4F">
        <w:t xml:space="preserve"> of bootstrapped variance </w:t>
      </w:r>
      <w:r w:rsidR="00D11376">
        <w:t>ratios</w:t>
      </w:r>
      <w:r w:rsidR="00F52B4F">
        <w:t xml:space="preserve"> </w:t>
      </w:r>
      <w:r w:rsidR="00776C99">
        <w:t xml:space="preserve">for core species </w:t>
      </w:r>
      <w:r w:rsidR="00F52B4F">
        <w:t xml:space="preserve">under the </w:t>
      </w:r>
      <w:r w:rsidR="00776C99">
        <w:t xml:space="preserve">null </w:t>
      </w:r>
      <w:r w:rsidR="00F52B4F">
        <w:t xml:space="preserve">assumption that predator populations are independent, </w:t>
      </w:r>
      <w:r w:rsidR="00776C99">
        <w:t xml:space="preserve">and </w:t>
      </w:r>
      <w:r w:rsidR="00F52B4F">
        <w:t xml:space="preserve">observed variance factors (points). Horizontal line is where the variance </w:t>
      </w:r>
      <w:r w:rsidR="00D11376">
        <w:t>ratio</w:t>
      </w:r>
      <w:r w:rsidR="00F52B4F">
        <w:t xml:space="preserve"> equals one, the theoretical </w:t>
      </w:r>
      <w:r w:rsidR="00EB047F">
        <w:t xml:space="preserve">mean </w:t>
      </w:r>
      <w:r w:rsidR="00F52B4F">
        <w:t xml:space="preserve">of the distributions. </w:t>
      </w:r>
      <w:r w:rsidR="00F2722A">
        <w:t>Numbers on top indicate number of predators. Points without distributions</w:t>
      </w:r>
      <w:r w:rsidR="00FD0FEB">
        <w:t xml:space="preserve"> have one predator that accounts for &gt;90% of </w:t>
      </w:r>
      <w:r w:rsidR="00776C99">
        <w:t xml:space="preserve">predator </w:t>
      </w:r>
      <w:r w:rsidR="00A42922">
        <w:t>index</w:t>
      </w:r>
      <w:r w:rsidR="00FD0FEB">
        <w:t>, and thus the</w:t>
      </w:r>
      <w:r w:rsidR="00A42922">
        <w:t xml:space="preserve"> </w:t>
      </w:r>
      <w:r w:rsidR="00FD0FEB">
        <w:t xml:space="preserve">variance factor must equal one. </w:t>
      </w:r>
      <w:r w:rsidR="00DF6DD5">
        <w:t xml:space="preserve">Points in the tails of the distributions indicate </w:t>
      </w:r>
      <w:r w:rsidR="004E021E">
        <w:t xml:space="preserve">evidence </w:t>
      </w:r>
      <w:r w:rsidR="00C85802">
        <w:t xml:space="preserve">for </w:t>
      </w:r>
      <w:r w:rsidR="00DF6DD5">
        <w:t>synchronous (</w:t>
      </w:r>
      <w:r w:rsidR="00FA0686">
        <w:t>above</w:t>
      </w:r>
      <w:r w:rsidR="00DF6DD5">
        <w:t>) or asynchronous (</w:t>
      </w:r>
      <w:r w:rsidR="00FA0686">
        <w:t>below</w:t>
      </w:r>
      <w:r w:rsidR="00DF6DD5">
        <w:t>)</w:t>
      </w:r>
      <w:r w:rsidR="004E021E">
        <w:t xml:space="preserve"> predator</w:t>
      </w:r>
      <w:r w:rsidR="00F65540">
        <w:t xml:space="preserve"> assemblage</w:t>
      </w:r>
      <w:r w:rsidR="004E021E">
        <w:t xml:space="preserve">s. </w:t>
      </w:r>
      <w:r w:rsidR="006E5DAB">
        <w:t>See table 1 for region codes.</w:t>
      </w:r>
    </w:p>
    <w:p w14:paraId="07A63939" w14:textId="77777777" w:rsidR="001D644F" w:rsidRDefault="001D644F" w:rsidP="009639C6">
      <w:pPr>
        <w:rPr>
          <w:b/>
        </w:rPr>
      </w:pPr>
    </w:p>
    <w:p w14:paraId="1BBD4F37" w14:textId="045CD6E2" w:rsidR="009639C6" w:rsidRDefault="009639C6" w:rsidP="009639C6">
      <w:pPr>
        <w:rPr>
          <w:b/>
        </w:rPr>
      </w:pPr>
      <w:r>
        <w:rPr>
          <w:b/>
        </w:rPr>
        <w:t>References</w:t>
      </w:r>
    </w:p>
    <w:p w14:paraId="4894A7D4" w14:textId="77777777" w:rsidR="009639C6" w:rsidRPr="009639C6" w:rsidRDefault="009639C6" w:rsidP="009639C6"/>
    <w:p w14:paraId="7C9EFD2C" w14:textId="77777777" w:rsidR="00946D8C" w:rsidRPr="00946D8C" w:rsidRDefault="002721E8" w:rsidP="00946D8C">
      <w:pPr>
        <w:pStyle w:val="Bibliography"/>
        <w:rPr>
          <w:rFonts w:ascii="Cambria"/>
        </w:rPr>
      </w:pPr>
      <w:r>
        <w:fldChar w:fldCharType="begin"/>
      </w:r>
      <w:r w:rsidR="00F106CD">
        <w:instrText xml:space="preserve"> ADDIN ZOTERO_BIBL {"custom":[]} CSL_BIBLIOGRAPHY </w:instrText>
      </w:r>
      <w:r>
        <w:fldChar w:fldCharType="separate"/>
      </w:r>
      <w:r w:rsidR="00946D8C" w:rsidRPr="00946D8C">
        <w:rPr>
          <w:rFonts w:ascii="Cambria"/>
        </w:rPr>
        <w:t>Ainsworth, C., Heymans, J. J. S., Pitcher, T., and Vasconcellos, M. 2002. Ecosystem models of Northern British Columbia for the time periods 2000, 1950, 1900 and 1750.</w:t>
      </w:r>
    </w:p>
    <w:p w14:paraId="7A6381A2" w14:textId="77777777" w:rsidR="00946D8C" w:rsidRPr="00946D8C" w:rsidRDefault="00946D8C" w:rsidP="00946D8C">
      <w:pPr>
        <w:pStyle w:val="Bibliography"/>
        <w:rPr>
          <w:rFonts w:ascii="Cambria"/>
        </w:rPr>
      </w:pPr>
      <w:r w:rsidRPr="00946D8C">
        <w:rPr>
          <w:rFonts w:ascii="Cambria"/>
        </w:rPr>
        <w:t>Araújo, J. N., Bundy, A., Fisheries, D. of, and Oceans, N. P. E. D. 2011. Description of three Ecopath with Ecosim ecosystem models developed for the Bay of Fundy, Western Scotian Shelf and NAFO Division 4X. Population Ecology Division, Fisheries and Oceans Canada, Bedford Institute of Oceanography.</w:t>
      </w:r>
    </w:p>
    <w:p w14:paraId="56711F68" w14:textId="77777777" w:rsidR="00946D8C" w:rsidRPr="00946D8C" w:rsidRDefault="00946D8C" w:rsidP="00946D8C">
      <w:pPr>
        <w:pStyle w:val="Bibliography"/>
        <w:rPr>
          <w:rFonts w:ascii="Cambria"/>
        </w:rPr>
      </w:pPr>
      <w:r w:rsidRPr="00946D8C">
        <w:rPr>
          <w:rFonts w:ascii="Cambria"/>
        </w:rPr>
        <w:t xml:space="preserve">Aydin, K. Y., Lapko, V. V., Radchenko, V. I., and Livingston, P. A. 2002. A comparison of the eastern Bering and western Bering Sea shelf and slope ecosystems </w:t>
      </w:r>
      <w:r w:rsidRPr="00946D8C">
        <w:rPr>
          <w:rFonts w:ascii="Cambria"/>
        </w:rPr>
        <w:lastRenderedPageBreak/>
        <w:t>through the use of mass-balance food web models. US Department of Commerce, National Oceanic and Atmospheric Administration, National Marine Fisheries Service, Alaska Fisheries Science Center.</w:t>
      </w:r>
    </w:p>
    <w:p w14:paraId="4CCEC6DA" w14:textId="77777777" w:rsidR="00946D8C" w:rsidRPr="00946D8C" w:rsidRDefault="00946D8C" w:rsidP="00946D8C">
      <w:pPr>
        <w:pStyle w:val="Bibliography"/>
        <w:rPr>
          <w:rFonts w:ascii="Cambria"/>
        </w:rPr>
      </w:pPr>
      <w:r w:rsidRPr="00946D8C">
        <w:rPr>
          <w:rFonts w:ascii="Cambria"/>
        </w:rPr>
        <w:t>Blanchard, J. L., Pinnegar, J. K., and Mackinson, S. 2002. Exploring Marine Mammal-fishery Interactions Using’Ecopath with Ecosim’: Modelling the Barents Sea Ecosystem. Ministry of Agriculture, Fisheries and Food, Centre for Environment, Fisheries and Aquaculture Science.</w:t>
      </w:r>
    </w:p>
    <w:p w14:paraId="33AF6C84" w14:textId="77777777" w:rsidR="00946D8C" w:rsidRPr="00946D8C" w:rsidRDefault="00946D8C" w:rsidP="00946D8C">
      <w:pPr>
        <w:pStyle w:val="Bibliography"/>
        <w:rPr>
          <w:rFonts w:ascii="Cambria"/>
        </w:rPr>
      </w:pPr>
      <w:r w:rsidRPr="00946D8C">
        <w:rPr>
          <w:rFonts w:ascii="Cambria"/>
        </w:rPr>
        <w:t>Bundy, A. 2004. Mass balance models of the eastern Scotian Shelf before and after the cod collapse and other ecosystem changes. Department of Fisheries and Oceans.</w:t>
      </w:r>
    </w:p>
    <w:p w14:paraId="6BE2DD31" w14:textId="77777777" w:rsidR="00946D8C" w:rsidRPr="00946D8C" w:rsidRDefault="00946D8C" w:rsidP="00946D8C">
      <w:pPr>
        <w:pStyle w:val="Bibliography"/>
        <w:rPr>
          <w:rFonts w:ascii="Cambria"/>
        </w:rPr>
      </w:pPr>
      <w:r w:rsidRPr="00946D8C">
        <w:rPr>
          <w:rFonts w:ascii="Cambria"/>
        </w:rPr>
        <w:t>Harvey, C. J., Cox, S. P., Essington, T. E., Hansson, S., and Kitchell, J. F. 2003. An ecosystem model of food web and fisheries interactions in the Baltic Sea. ICES Journal of Marine Science: Journal du Conseil, 60: 939–950.</w:t>
      </w:r>
    </w:p>
    <w:p w14:paraId="794C8773" w14:textId="77777777" w:rsidR="00946D8C" w:rsidRPr="00946D8C" w:rsidRDefault="00946D8C" w:rsidP="00946D8C">
      <w:pPr>
        <w:pStyle w:val="Bibliography"/>
        <w:rPr>
          <w:rFonts w:ascii="Cambria"/>
        </w:rPr>
      </w:pPr>
      <w:r w:rsidRPr="00946D8C">
        <w:rPr>
          <w:rFonts w:ascii="Cambria"/>
        </w:rPr>
        <w:t>Link, J. S., Griswold, C. A., Methratta, E. M., and Gunnard, J. 2006. Documentation for the energy modeling and analysis exercise (EMAX). Northeast Fisheries Science Center Reference Document, 6: 166.</w:t>
      </w:r>
    </w:p>
    <w:p w14:paraId="07F5414A" w14:textId="77777777" w:rsidR="00946D8C" w:rsidRPr="00946D8C" w:rsidRDefault="00946D8C" w:rsidP="00946D8C">
      <w:pPr>
        <w:pStyle w:val="Bibliography"/>
        <w:rPr>
          <w:rFonts w:ascii="Cambria"/>
        </w:rPr>
      </w:pPr>
      <w:r w:rsidRPr="00946D8C">
        <w:rPr>
          <w:rFonts w:ascii="Cambria"/>
        </w:rPr>
        <w:t>Mackinson, S., and Daskalov, G. 2007. An ecosystem model of the North Sea to support an ecosystem approach to fisheries management: description and parameterisation. Sci. Ser. Tech Rep., Cefas Lowestoft, 142: 196pp.</w:t>
      </w:r>
    </w:p>
    <w:p w14:paraId="17E389E4" w14:textId="4A147A48" w:rsidR="00A23748" w:rsidRDefault="002721E8">
      <w:r>
        <w:fldChar w:fldCharType="end"/>
      </w:r>
    </w:p>
    <w:sectPr w:rsidR="00A23748" w:rsidSect="001F6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7F7D"/>
    <w:multiLevelType w:val="hybridMultilevel"/>
    <w:tmpl w:val="11809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evor Branch">
    <w15:presenceInfo w15:providerId="None" w15:userId="Trevor Bra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D5"/>
    <w:rsid w:val="000111C4"/>
    <w:rsid w:val="000304AD"/>
    <w:rsid w:val="00046919"/>
    <w:rsid w:val="00094F3F"/>
    <w:rsid w:val="000E15AC"/>
    <w:rsid w:val="000F77F4"/>
    <w:rsid w:val="00107526"/>
    <w:rsid w:val="001161DC"/>
    <w:rsid w:val="001562C4"/>
    <w:rsid w:val="001578DE"/>
    <w:rsid w:val="001712C0"/>
    <w:rsid w:val="00180FA1"/>
    <w:rsid w:val="00184C7D"/>
    <w:rsid w:val="001A2721"/>
    <w:rsid w:val="001C7867"/>
    <w:rsid w:val="001D644F"/>
    <w:rsid w:val="001F1E2A"/>
    <w:rsid w:val="001F2A6D"/>
    <w:rsid w:val="001F3F17"/>
    <w:rsid w:val="001F6191"/>
    <w:rsid w:val="00232F8C"/>
    <w:rsid w:val="00265334"/>
    <w:rsid w:val="002721E8"/>
    <w:rsid w:val="002B2D6C"/>
    <w:rsid w:val="002C6078"/>
    <w:rsid w:val="00315F19"/>
    <w:rsid w:val="003E1E00"/>
    <w:rsid w:val="003E6924"/>
    <w:rsid w:val="0041496F"/>
    <w:rsid w:val="004328B4"/>
    <w:rsid w:val="00456999"/>
    <w:rsid w:val="0048518D"/>
    <w:rsid w:val="004E021E"/>
    <w:rsid w:val="005018EA"/>
    <w:rsid w:val="005246FA"/>
    <w:rsid w:val="0058677D"/>
    <w:rsid w:val="00586A9E"/>
    <w:rsid w:val="0059032E"/>
    <w:rsid w:val="00595EFE"/>
    <w:rsid w:val="005C3368"/>
    <w:rsid w:val="005D6C57"/>
    <w:rsid w:val="005E3582"/>
    <w:rsid w:val="005F23B8"/>
    <w:rsid w:val="00601FD5"/>
    <w:rsid w:val="00623040"/>
    <w:rsid w:val="00626672"/>
    <w:rsid w:val="0064252C"/>
    <w:rsid w:val="006427D5"/>
    <w:rsid w:val="00682B90"/>
    <w:rsid w:val="00697590"/>
    <w:rsid w:val="006D0526"/>
    <w:rsid w:val="006D221F"/>
    <w:rsid w:val="006E5DAB"/>
    <w:rsid w:val="006F2F31"/>
    <w:rsid w:val="0070142F"/>
    <w:rsid w:val="007033F1"/>
    <w:rsid w:val="00710370"/>
    <w:rsid w:val="007212A9"/>
    <w:rsid w:val="00740DDE"/>
    <w:rsid w:val="00751542"/>
    <w:rsid w:val="00776C99"/>
    <w:rsid w:val="007A3368"/>
    <w:rsid w:val="007F16F2"/>
    <w:rsid w:val="007F577C"/>
    <w:rsid w:val="008001A2"/>
    <w:rsid w:val="00835813"/>
    <w:rsid w:val="00850E18"/>
    <w:rsid w:val="00903E24"/>
    <w:rsid w:val="00913D07"/>
    <w:rsid w:val="009322DA"/>
    <w:rsid w:val="00946D8C"/>
    <w:rsid w:val="00962329"/>
    <w:rsid w:val="009639C6"/>
    <w:rsid w:val="00982E33"/>
    <w:rsid w:val="009A0691"/>
    <w:rsid w:val="009A3084"/>
    <w:rsid w:val="009A7589"/>
    <w:rsid w:val="009C529E"/>
    <w:rsid w:val="009C5F0F"/>
    <w:rsid w:val="009D1810"/>
    <w:rsid w:val="009E5A35"/>
    <w:rsid w:val="00A10C9F"/>
    <w:rsid w:val="00A23748"/>
    <w:rsid w:val="00A410CE"/>
    <w:rsid w:val="00A42922"/>
    <w:rsid w:val="00A52D48"/>
    <w:rsid w:val="00A6458E"/>
    <w:rsid w:val="00A85BE7"/>
    <w:rsid w:val="00AA6CF5"/>
    <w:rsid w:val="00AB58FE"/>
    <w:rsid w:val="00AF769B"/>
    <w:rsid w:val="00B379E1"/>
    <w:rsid w:val="00B7537F"/>
    <w:rsid w:val="00B81314"/>
    <w:rsid w:val="00BB6B35"/>
    <w:rsid w:val="00BC0CEF"/>
    <w:rsid w:val="00BD282E"/>
    <w:rsid w:val="00C36E5D"/>
    <w:rsid w:val="00C43885"/>
    <w:rsid w:val="00C50167"/>
    <w:rsid w:val="00C51EBE"/>
    <w:rsid w:val="00C85802"/>
    <w:rsid w:val="00C965F9"/>
    <w:rsid w:val="00CA7D55"/>
    <w:rsid w:val="00D025FF"/>
    <w:rsid w:val="00D11376"/>
    <w:rsid w:val="00D174FE"/>
    <w:rsid w:val="00D332B1"/>
    <w:rsid w:val="00D451DB"/>
    <w:rsid w:val="00D75B76"/>
    <w:rsid w:val="00DA38AB"/>
    <w:rsid w:val="00DD54DF"/>
    <w:rsid w:val="00DF6DD5"/>
    <w:rsid w:val="00E145E9"/>
    <w:rsid w:val="00E73E1C"/>
    <w:rsid w:val="00EA6A3A"/>
    <w:rsid w:val="00EB047F"/>
    <w:rsid w:val="00EB7663"/>
    <w:rsid w:val="00EC6635"/>
    <w:rsid w:val="00F0041A"/>
    <w:rsid w:val="00F106CD"/>
    <w:rsid w:val="00F2722A"/>
    <w:rsid w:val="00F42BFD"/>
    <w:rsid w:val="00F52B4F"/>
    <w:rsid w:val="00F65540"/>
    <w:rsid w:val="00F834B5"/>
    <w:rsid w:val="00FA0686"/>
    <w:rsid w:val="00FA627E"/>
    <w:rsid w:val="00FB1835"/>
    <w:rsid w:val="00FB25D0"/>
    <w:rsid w:val="00FB4894"/>
    <w:rsid w:val="00FD0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7DF6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 w:type="paragraph" w:styleId="ListParagraph">
    <w:name w:val="List Paragraph"/>
    <w:basedOn w:val="Normal"/>
    <w:uiPriority w:val="34"/>
    <w:qFormat/>
    <w:rsid w:val="00D3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3FEE91-73A5-4010-B497-C2AB1E32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TotalTime>
  <Pages>8</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4</cp:revision>
  <dcterms:created xsi:type="dcterms:W3CDTF">2016-12-14T01:52:00Z</dcterms:created>
  <dcterms:modified xsi:type="dcterms:W3CDTF">2017-03-24T21:40:00Z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id="l0oRBIMY"/&gt;&lt;style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